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BAC" w:rsidRDefault="00686126">
      <w:pPr>
        <w:pStyle w:val="Heading1"/>
      </w:pPr>
      <w:r>
        <w:t>Qualtrics-Compatible Survey Script for Option 1 and Option 2</w:t>
      </w:r>
    </w:p>
    <w:p w:rsidR="009C5BAC" w:rsidRDefault="00686126">
      <w:pPr>
        <w:pStyle w:val="Heading2"/>
      </w:pPr>
      <w:r>
        <w:t>Block 1: Consent (Shared)</w:t>
      </w:r>
    </w:p>
    <w:p w:rsidR="009C5BAC" w:rsidRDefault="00686126">
      <w:r>
        <w:t>[Display Block]</w:t>
      </w:r>
    </w:p>
    <w:p w:rsidR="009C5BAC" w:rsidRDefault="00686126">
      <w:r>
        <w:t>Welcome to this study on consumer experiences.</w:t>
      </w:r>
      <w:r>
        <w:br/>
      </w:r>
    </w:p>
    <w:p w:rsidR="009C5BAC" w:rsidRDefault="00686126">
      <w:r>
        <w:t>You are invited to participate in an academic research study about how people describe their experiences with businesses. Your participation is voluntary and anonymous. The study involves reading a scenario and writing a short review. It will take approximately 6–8 minutes.</w:t>
      </w:r>
      <w:r>
        <w:br/>
        <w:t>You will be compensated fully for your participation. Some responses may be reviewed for quality. Optional bonuses may be awarded for thoughtful participation.</w:t>
      </w:r>
      <w:r>
        <w:br/>
        <w:t>By continuing, you confirm that you are at least 18 years old and understand that participation is voluntary.</w:t>
      </w:r>
    </w:p>
    <w:p w:rsidR="009C5BAC" w:rsidRDefault="00686126">
      <w:r>
        <w:t>Q1. Do you consent to participate in this study?</w:t>
      </w:r>
      <w:r>
        <w:br/>
        <w:t>- Yes</w:t>
      </w:r>
      <w:r>
        <w:br/>
        <w:t>- No</w:t>
      </w:r>
    </w:p>
    <w:p w:rsidR="009C5BAC" w:rsidRDefault="00686126">
      <w:pPr>
        <w:pStyle w:val="Heading2"/>
      </w:pPr>
      <w:r>
        <w:t>Block 2: Political Identity (Shared)</w:t>
      </w:r>
    </w:p>
    <w:p w:rsidR="009C5BAC" w:rsidRDefault="00686126">
      <w:r>
        <w:t>[Display Block]</w:t>
      </w:r>
    </w:p>
    <w:p w:rsidR="009C5BAC" w:rsidRDefault="00686126">
      <w:r>
        <w:t>Q2. How would you describe your political views?</w:t>
      </w:r>
    </w:p>
    <w:p w:rsidR="009C5BAC" w:rsidRDefault="00686126">
      <w:r>
        <w:t>1 = Very liberal</w:t>
      </w:r>
      <w:r>
        <w:br/>
        <w:t>2 = Liberal</w:t>
      </w:r>
      <w:r>
        <w:br/>
        <w:t>3 = Somewhat liberal</w:t>
      </w:r>
      <w:r>
        <w:br/>
        <w:t>4 = Moderate</w:t>
      </w:r>
      <w:r>
        <w:br/>
        <w:t>5 = Somewhat conservative</w:t>
      </w:r>
      <w:r>
        <w:br/>
        <w:t>6 = Conservative</w:t>
      </w:r>
      <w:r>
        <w:br/>
        <w:t>7 = Very conservative</w:t>
      </w:r>
    </w:p>
    <w:p w:rsidR="009C5BAC" w:rsidRDefault="00686126">
      <w:pPr>
        <w:pStyle w:val="Heading2"/>
      </w:pPr>
      <w:r>
        <w:t>Between-Subjects Experiment</w:t>
      </w:r>
    </w:p>
    <w:p w:rsidR="009C5BAC" w:rsidRDefault="00686126">
      <w:r>
        <w:t>[Random Assignment Block]</w:t>
      </w:r>
    </w:p>
    <w:p w:rsidR="005244F8" w:rsidRDefault="005244F8">
      <w:r w:rsidRPr="005244F8">
        <w:rPr>
          <w:b/>
        </w:rPr>
        <w:t>Task 1:</w:t>
      </w:r>
      <w:r>
        <w:t xml:space="preserve"> </w:t>
      </w:r>
    </w:p>
    <w:p w:rsidR="005244F8" w:rsidRDefault="005244F8">
      <w:r>
        <w:t>3. Please watch this short clip. Assume that you are one of the guests in the restaurant</w:t>
      </w:r>
      <w:r w:rsidR="00E678FB">
        <w:t xml:space="preserve"> shown in the clip</w:t>
      </w:r>
      <w:r>
        <w:t>. Please write a Yelp-style review of this restaurant. (Minimum 25 words)</w:t>
      </w:r>
    </w:p>
    <w:p w:rsidR="005244F8" w:rsidRPr="005244F8" w:rsidRDefault="005244F8">
      <w:pPr>
        <w:rPr>
          <w:b/>
        </w:rPr>
      </w:pPr>
      <w:r w:rsidRPr="005244F8">
        <w:rPr>
          <w:b/>
        </w:rPr>
        <w:t>Task 2:</w:t>
      </w:r>
    </w:p>
    <w:p w:rsidR="005244F8" w:rsidDel="006161A9" w:rsidRDefault="005244F8" w:rsidP="005244F8">
      <w:pPr>
        <w:rPr>
          <w:del w:id="0" w:author="Wreetabrata Kar" w:date="2025-08-07T10:40:00Z"/>
        </w:rPr>
      </w:pPr>
      <w:del w:id="1" w:author="Wreetabrata Kar" w:date="2025-08-07T10:40:00Z">
        <w:r w:rsidDel="006161A9">
          <w:lastRenderedPageBreak/>
          <w:delText>“You are a frequent contributor on a local community review platform (similar to Yelp). Most of the people in your community strongly support [Republican/Democratic] candidates, and the platform is widely read by your neighbors.”</w:delText>
        </w:r>
      </w:del>
    </w:p>
    <w:p w:rsidR="009C5BAC" w:rsidRDefault="00686126">
      <w:r>
        <w:t>Participants are randomly assigned to one of the following three conditions:</w:t>
      </w:r>
    </w:p>
    <w:p w:rsidR="009C5BAC" w:rsidRDefault="00686126">
      <w:r>
        <w:t>Condition A: Liberal-Majority Region</w:t>
      </w:r>
    </w:p>
    <w:p w:rsidR="009C5BAC" w:rsidRDefault="00686126">
      <w:r>
        <w:t>You live in a county where the majority of people</w:t>
      </w:r>
      <w:r w:rsidR="006161A9">
        <w:t xml:space="preserve"> </w:t>
      </w:r>
      <w:r w:rsidR="006161A9" w:rsidRPr="006161A9">
        <w:rPr>
          <w:highlight w:val="yellow"/>
        </w:rPr>
        <w:t>strongly</w:t>
      </w:r>
      <w:r>
        <w:t xml:space="preserve"> support Democratic candidates and progressive values. The local culture emphasizes inclusiveness, diversity, and social justice.</w:t>
      </w:r>
    </w:p>
    <w:p w:rsidR="007B621A" w:rsidRPr="007B621A" w:rsidRDefault="00686126" w:rsidP="007B621A">
      <w:pPr>
        <w:pStyle w:val="NormalWeb"/>
        <w:spacing w:before="0" w:beforeAutospacing="0" w:after="0" w:afterAutospacing="0"/>
        <w:rPr>
          <w:highlight w:val="yellow"/>
        </w:rPr>
      </w:pPr>
      <w:r>
        <w:t>Restaurant Scenario:</w:t>
      </w:r>
      <w:r>
        <w:br/>
      </w:r>
      <w:proofErr w:type="gramStart"/>
      <w:r w:rsidR="007B621A" w:rsidRPr="007B621A">
        <w:rPr>
          <w:rFonts w:hAnsi="Symbol"/>
          <w:highlight w:val="yellow"/>
        </w:rPr>
        <w:t></w:t>
      </w:r>
      <w:r w:rsidR="007B621A" w:rsidRPr="007B621A">
        <w:rPr>
          <w:highlight w:val="yellow"/>
        </w:rPr>
        <w:t xml:space="preserve">  New</w:t>
      </w:r>
      <w:proofErr w:type="gramEnd"/>
      <w:r w:rsidR="007B621A" w:rsidRPr="007B621A">
        <w:rPr>
          <w:highlight w:val="yellow"/>
        </w:rPr>
        <w:t xml:space="preserve"> restaurant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Moderately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priced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Casual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dining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Food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average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Service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polite but slow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Wait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time: 10 mins to be seated, 25 mins for food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Server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friendly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Decor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minimal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No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background music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Clean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Overall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decent, unremarkable</w:t>
      </w:r>
    </w:p>
    <w:p w:rsidR="009C5BAC" w:rsidRDefault="00686126">
      <w:r>
        <w:t>Q</w:t>
      </w:r>
      <w:r w:rsidR="005244F8">
        <w:t>4</w:t>
      </w:r>
      <w:r>
        <w:t>a. Please write a Yelp-style review of this restaurant. (Minimum 25 words)</w:t>
      </w:r>
    </w:p>
    <w:p w:rsidR="009C5BAC" w:rsidRDefault="00686126">
      <w:r>
        <w:t>Condition B: Conservative-Majority Region</w:t>
      </w:r>
    </w:p>
    <w:p w:rsidR="009C5BAC" w:rsidRDefault="00686126">
      <w:r>
        <w:t xml:space="preserve">You live in a county where the majority of people </w:t>
      </w:r>
      <w:r w:rsidR="006161A9" w:rsidRPr="006161A9">
        <w:rPr>
          <w:highlight w:val="yellow"/>
        </w:rPr>
        <w:t>strongly</w:t>
      </w:r>
      <w:r w:rsidR="006161A9">
        <w:t xml:space="preserve"> </w:t>
      </w:r>
      <w:r>
        <w:t>support Republican candidates and conservative values. The local culture emphasizes traditional values, self-reliance, and law and order.</w:t>
      </w:r>
    </w:p>
    <w:p w:rsidR="007B621A" w:rsidRPr="007B621A" w:rsidRDefault="00686126" w:rsidP="007B621A">
      <w:pPr>
        <w:pStyle w:val="NormalWeb"/>
        <w:spacing w:before="0" w:beforeAutospacing="0" w:after="0" w:afterAutospacing="0"/>
        <w:rPr>
          <w:highlight w:val="yellow"/>
        </w:rPr>
      </w:pPr>
      <w:r>
        <w:t>Restaurant Scenario:</w:t>
      </w:r>
      <w:r>
        <w:br/>
      </w:r>
      <w:proofErr w:type="gramStart"/>
      <w:r w:rsidR="007B621A" w:rsidRPr="007B621A">
        <w:rPr>
          <w:rFonts w:hAnsi="Symbol"/>
          <w:highlight w:val="yellow"/>
        </w:rPr>
        <w:t></w:t>
      </w:r>
      <w:r w:rsidR="007B621A" w:rsidRPr="007B621A">
        <w:rPr>
          <w:highlight w:val="yellow"/>
        </w:rPr>
        <w:t xml:space="preserve">  New</w:t>
      </w:r>
      <w:proofErr w:type="gramEnd"/>
      <w:r w:rsidR="007B621A" w:rsidRPr="007B621A">
        <w:rPr>
          <w:highlight w:val="yellow"/>
        </w:rPr>
        <w:t xml:space="preserve"> restaurant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Moderately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priced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Casual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dining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Food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average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Service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polite but slow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Wait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time: 10 mins to be seated, 25 mins for food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Server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friendly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Decor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minimal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No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background music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Clean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</w:t>
      </w:r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21A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Overall</w:t>
      </w:r>
      <w:proofErr w:type="gramEnd"/>
      <w:r w:rsidRPr="007B621A">
        <w:rPr>
          <w:rFonts w:ascii="Times New Roman" w:eastAsia="Times New Roman" w:hAnsi="Times New Roman" w:cs="Times New Roman"/>
          <w:sz w:val="24"/>
          <w:szCs w:val="24"/>
          <w:highlight w:val="yellow"/>
        </w:rPr>
        <w:t>: decent, unremarkable</w:t>
      </w:r>
    </w:p>
    <w:p w:rsidR="009C5BAC" w:rsidRDefault="00686126">
      <w:r>
        <w:t>Q</w:t>
      </w:r>
      <w:r w:rsidR="005244F8">
        <w:t>4</w:t>
      </w:r>
      <w:r>
        <w:t>b. Please write a Yelp-style review of this restaurant. (Minimum 25 words)</w:t>
      </w:r>
    </w:p>
    <w:p w:rsidR="009C5BAC" w:rsidDel="006161A9" w:rsidRDefault="00686126">
      <w:pPr>
        <w:rPr>
          <w:del w:id="2" w:author="Wreetabrata Kar" w:date="2025-08-07T10:42:00Z"/>
        </w:rPr>
      </w:pPr>
      <w:del w:id="3" w:author="Wreetabrata Kar" w:date="2025-08-07T10:42:00Z">
        <w:r w:rsidDel="006161A9">
          <w:lastRenderedPageBreak/>
          <w:delText>Condition C: Control (No Political Framing)</w:delText>
        </w:r>
      </w:del>
    </w:p>
    <w:p w:rsidR="007B621A" w:rsidRPr="007B621A" w:rsidDel="006161A9" w:rsidRDefault="00686126" w:rsidP="007B621A">
      <w:pPr>
        <w:pStyle w:val="NormalWeb"/>
        <w:spacing w:before="0" w:beforeAutospacing="0" w:after="0" w:afterAutospacing="0"/>
        <w:rPr>
          <w:del w:id="4" w:author="Wreetabrata Kar" w:date="2025-08-07T10:42:00Z"/>
          <w:highlight w:val="yellow"/>
        </w:rPr>
      </w:pPr>
      <w:del w:id="5" w:author="Wreetabrata Kar" w:date="2025-08-07T10:42:00Z">
        <w:r w:rsidDel="006161A9">
          <w:delText>Restaurant Scenario:</w:delText>
        </w:r>
        <w:r w:rsidDel="006161A9">
          <w:br/>
        </w:r>
        <w:r w:rsidR="007B621A" w:rsidRPr="007B621A" w:rsidDel="006161A9">
          <w:rPr>
            <w:rFonts w:hAnsi="Symbol"/>
            <w:highlight w:val="yellow"/>
          </w:rPr>
          <w:delText></w:delText>
        </w:r>
        <w:r w:rsidR="007B621A" w:rsidRPr="007B621A" w:rsidDel="006161A9">
          <w:rPr>
            <w:highlight w:val="yellow"/>
          </w:rPr>
          <w:delText xml:space="preserve">  New restaurant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6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7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Moderately priced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8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9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Casual dining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10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11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Food: average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12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13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Service: polite but slow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14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15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Wait time: 10 mins to be seated, 25 mins for food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16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17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Server: friendly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18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19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Decor: minimal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20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21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No background music</w:delText>
        </w:r>
      </w:del>
    </w:p>
    <w:p w:rsidR="007B621A" w:rsidRPr="007B621A" w:rsidDel="006161A9" w:rsidRDefault="007B621A" w:rsidP="007B621A">
      <w:pPr>
        <w:spacing w:after="0" w:line="240" w:lineRule="auto"/>
        <w:rPr>
          <w:del w:id="22" w:author="Wreetabrata Kar" w:date="2025-08-07T10:42:00Z"/>
          <w:rFonts w:ascii="Times New Roman" w:eastAsia="Times New Roman" w:hAnsi="Times New Roman" w:cs="Times New Roman"/>
          <w:sz w:val="24"/>
          <w:szCs w:val="24"/>
          <w:highlight w:val="yellow"/>
        </w:rPr>
      </w:pPr>
      <w:del w:id="23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Clean environment</w:delText>
        </w:r>
      </w:del>
    </w:p>
    <w:p w:rsidR="007B621A" w:rsidRPr="007B621A" w:rsidRDefault="007B621A" w:rsidP="007B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24" w:author="Wreetabrata Kar" w:date="2025-08-07T10:42:00Z">
        <w:r w:rsidRPr="007B621A" w:rsidDel="006161A9">
          <w:rPr>
            <w:rFonts w:ascii="Times New Roman" w:eastAsia="Times New Roman" w:hAnsi="Symbol" w:cs="Times New Roman"/>
            <w:sz w:val="24"/>
            <w:szCs w:val="24"/>
            <w:highlight w:val="yellow"/>
          </w:rPr>
          <w:delText></w:delText>
        </w:r>
        <w:r w:rsidRPr="007B621A" w:rsidDel="006161A9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delText xml:space="preserve">  Overall: decent, unremarkable</w:delText>
        </w:r>
      </w:del>
    </w:p>
    <w:p w:rsidR="009C5BAC" w:rsidRDefault="00686126">
      <w:r>
        <w:t>Q</w:t>
      </w:r>
      <w:ins w:id="25" w:author="Wreetabrata Kar" w:date="2025-08-07T10:43:00Z">
        <w:r w:rsidR="006161A9">
          <w:t>5</w:t>
        </w:r>
      </w:ins>
      <w:del w:id="26" w:author="Wreetabrata Kar" w:date="2025-08-07T10:43:00Z">
        <w:r w:rsidR="005244F8" w:rsidDel="006161A9">
          <w:delText>4</w:delText>
        </w:r>
        <w:r w:rsidDel="006161A9">
          <w:delText>c</w:delText>
        </w:r>
      </w:del>
      <w:r>
        <w:t>. Please write a Yelp-style review of this restaurant. (Minimum 25 words)</w:t>
      </w:r>
    </w:p>
    <w:p w:rsidR="009C5BAC" w:rsidRDefault="00686126">
      <w:r>
        <w:t>Q</w:t>
      </w:r>
      <w:ins w:id="27" w:author="Wreetabrata Kar" w:date="2025-08-07T10:43:00Z">
        <w:r w:rsidR="006161A9">
          <w:t>6</w:t>
        </w:r>
      </w:ins>
      <w:del w:id="28" w:author="Wreetabrata Kar" w:date="2025-08-07T10:43:00Z">
        <w:r w:rsidR="005244F8" w:rsidDel="006161A9">
          <w:delText>5</w:delText>
        </w:r>
      </w:del>
      <w:r>
        <w:t xml:space="preserve">. </w:t>
      </w:r>
      <w:r w:rsidRPr="007B621A">
        <w:rPr>
          <w:highlight w:val="yellow"/>
        </w:rPr>
        <w:t xml:space="preserve">How comfortable did you feel expressing your honest opinion in </w:t>
      </w:r>
      <w:r w:rsidR="005244F8" w:rsidRPr="007B621A">
        <w:rPr>
          <w:highlight w:val="yellow"/>
        </w:rPr>
        <w:t>the hypothesized</w:t>
      </w:r>
      <w:r w:rsidRPr="007B621A">
        <w:rPr>
          <w:highlight w:val="yellow"/>
        </w:rPr>
        <w:t xml:space="preserve"> </w:t>
      </w:r>
      <w:r w:rsidR="005244F8" w:rsidRPr="007B621A">
        <w:rPr>
          <w:highlight w:val="yellow"/>
        </w:rPr>
        <w:t xml:space="preserve">political </w:t>
      </w:r>
      <w:r w:rsidR="007B621A" w:rsidRPr="007B621A">
        <w:rPr>
          <w:highlight w:val="yellow"/>
        </w:rPr>
        <w:t>climate</w:t>
      </w:r>
      <w:r w:rsidR="005244F8" w:rsidRPr="007B621A">
        <w:rPr>
          <w:highlight w:val="yellow"/>
        </w:rPr>
        <w:t xml:space="preserve"> in Task 2</w:t>
      </w:r>
      <w:r>
        <w:t>? (1 = Not at all, 7 = Very comfortable)</w:t>
      </w:r>
    </w:p>
    <w:p w:rsidR="009C5BAC" w:rsidRDefault="00686126">
      <w:r>
        <w:t>Q</w:t>
      </w:r>
      <w:ins w:id="29" w:author="Wreetabrata Kar" w:date="2025-08-07T10:43:00Z">
        <w:r w:rsidR="006161A9">
          <w:t>7</w:t>
        </w:r>
      </w:ins>
      <w:del w:id="30" w:author="Wreetabrata Kar" w:date="2025-08-07T10:43:00Z">
        <w:r w:rsidR="005244F8" w:rsidDel="006161A9">
          <w:delText>6</w:delText>
        </w:r>
      </w:del>
      <w:r>
        <w:t xml:space="preserve">. </w:t>
      </w:r>
      <w:r w:rsidR="007B621A" w:rsidRPr="007B621A">
        <w:rPr>
          <w:highlight w:val="yellow"/>
        </w:rPr>
        <w:t>To what extent did the political climate described in Task 2 influence the tone and content of your review</w:t>
      </w:r>
      <w:r w:rsidR="007B621A" w:rsidRPr="007B621A">
        <w:t>?</w:t>
      </w:r>
      <w:r>
        <w:t xml:space="preserve"> (1 = Not at all, 7 = A great deal)</w:t>
      </w:r>
    </w:p>
    <w:p w:rsidR="009C5BAC" w:rsidRDefault="00686126">
      <w:r>
        <w:t>Q</w:t>
      </w:r>
      <w:ins w:id="31" w:author="Wreetabrata Kar" w:date="2025-08-07T10:43:00Z">
        <w:r w:rsidR="006161A9">
          <w:t>8</w:t>
        </w:r>
      </w:ins>
      <w:del w:id="32" w:author="Wreetabrata Kar" w:date="2025-08-07T10:43:00Z">
        <w:r w:rsidR="005244F8" w:rsidDel="006161A9">
          <w:delText>7</w:delText>
        </w:r>
      </w:del>
      <w:r>
        <w:t>. Did you omit anything</w:t>
      </w:r>
      <w:r w:rsidR="00777B65">
        <w:t xml:space="preserve"> in your review in Task 2 that</w:t>
      </w:r>
      <w:r>
        <w:t xml:space="preserve"> you might have said in a different </w:t>
      </w:r>
      <w:r w:rsidR="00777B65">
        <w:t>political climate</w:t>
      </w:r>
      <w:r>
        <w:t>?</w:t>
      </w:r>
      <w:r>
        <w:br/>
        <w:t>- Yes</w:t>
      </w:r>
      <w:r>
        <w:br/>
        <w:t>- No</w:t>
      </w:r>
      <w:r>
        <w:br/>
        <w:t>[If Yes] Please explain.</w:t>
      </w:r>
    </w:p>
    <w:p w:rsidR="009C5BAC" w:rsidRDefault="00686126">
      <w:pPr>
        <w:pStyle w:val="Heading2"/>
      </w:pPr>
      <w:r>
        <w:t>Block 3: Demographics (Shared)</w:t>
      </w:r>
    </w:p>
    <w:p w:rsidR="009C5BAC" w:rsidRDefault="00686126">
      <w:r>
        <w:t>Q</w:t>
      </w:r>
      <w:ins w:id="33" w:author="Wreetabrata Kar" w:date="2025-08-07T10:43:00Z">
        <w:r w:rsidR="006161A9">
          <w:t>9</w:t>
        </w:r>
      </w:ins>
      <w:del w:id="34" w:author="Wreetabrata Kar" w:date="2025-08-07T10:43:00Z">
        <w:r w:rsidR="005244F8" w:rsidDel="006161A9">
          <w:delText>8</w:delText>
        </w:r>
      </w:del>
      <w:r>
        <w:t>. What is your age?</w:t>
      </w:r>
    </w:p>
    <w:p w:rsidR="009C5BAC" w:rsidRDefault="00686126">
      <w:r>
        <w:t>Q</w:t>
      </w:r>
      <w:ins w:id="35" w:author="Wreetabrata Kar" w:date="2025-08-07T10:43:00Z">
        <w:r w:rsidR="006161A9">
          <w:t>10</w:t>
        </w:r>
      </w:ins>
      <w:del w:id="36" w:author="Wreetabrata Kar" w:date="2025-08-07T10:43:00Z">
        <w:r w:rsidR="005244F8" w:rsidDel="006161A9">
          <w:delText>9</w:delText>
        </w:r>
      </w:del>
      <w:r>
        <w:t>. What is your gender?</w:t>
      </w:r>
      <w:r>
        <w:br/>
        <w:t>- Male</w:t>
      </w:r>
      <w:r>
        <w:br/>
        <w:t>- Female</w:t>
      </w:r>
      <w:r>
        <w:br/>
        <w:t>- Non-binary</w:t>
      </w:r>
      <w:r>
        <w:br/>
        <w:t>- Prefer not to say</w:t>
      </w:r>
    </w:p>
    <w:p w:rsidR="009C5BAC" w:rsidRDefault="00686126">
      <w:r>
        <w:t>Q1</w:t>
      </w:r>
      <w:ins w:id="37" w:author="Wreetabrata Kar" w:date="2025-08-07T10:43:00Z">
        <w:r w:rsidR="006161A9">
          <w:t>1</w:t>
        </w:r>
      </w:ins>
      <w:del w:id="38" w:author="Wreetabrata Kar" w:date="2025-08-07T10:43:00Z">
        <w:r w:rsidR="005244F8" w:rsidDel="006161A9">
          <w:delText>0</w:delText>
        </w:r>
      </w:del>
      <w:r>
        <w:t>. What is your highest level of education?</w:t>
      </w:r>
      <w:r>
        <w:br/>
        <w:t>- High school</w:t>
      </w:r>
      <w:r>
        <w:br/>
        <w:t>- Some college</w:t>
      </w:r>
      <w:r>
        <w:br/>
        <w:t>- College degree</w:t>
      </w:r>
      <w:r>
        <w:br/>
        <w:t>- Graduate degree</w:t>
      </w:r>
    </w:p>
    <w:p w:rsidR="009C5BAC" w:rsidDel="006161A9" w:rsidRDefault="00686126">
      <w:pPr>
        <w:rPr>
          <w:del w:id="39" w:author="Wreetabrata Kar" w:date="2025-08-07T10:44:00Z"/>
        </w:rPr>
      </w:pPr>
      <w:r>
        <w:t>Q1</w:t>
      </w:r>
      <w:ins w:id="40" w:author="Wreetabrata Kar" w:date="2025-08-07T10:43:00Z">
        <w:r w:rsidR="006161A9">
          <w:t>2</w:t>
        </w:r>
      </w:ins>
      <w:del w:id="41" w:author="Wreetabrata Kar" w:date="2025-08-07T10:43:00Z">
        <w:r w:rsidR="005244F8" w:rsidDel="006161A9">
          <w:delText>1</w:delText>
        </w:r>
      </w:del>
      <w:r>
        <w:t>. What is your ZIP code?</w:t>
      </w:r>
    </w:p>
    <w:p w:rsidR="00806BE8" w:rsidDel="006161A9" w:rsidRDefault="00806BE8">
      <w:pPr>
        <w:rPr>
          <w:del w:id="42" w:author="Wreetabrata Kar" w:date="2025-08-07T10:44:00Z"/>
        </w:rPr>
      </w:pPr>
    </w:p>
    <w:p w:rsidR="00686126" w:rsidRDefault="00686126">
      <w:bookmarkStart w:id="43" w:name="_GoBack"/>
      <w:bookmarkEnd w:id="43"/>
    </w:p>
    <w:sectPr w:rsidR="00686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10F82"/>
    <w:multiLevelType w:val="multilevel"/>
    <w:tmpl w:val="543A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A6370"/>
    <w:multiLevelType w:val="multilevel"/>
    <w:tmpl w:val="3D68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73C64"/>
    <w:multiLevelType w:val="multilevel"/>
    <w:tmpl w:val="FCB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reetabrata Kar">
    <w15:presenceInfo w15:providerId="AD" w15:userId="S-1-5-21-1078081533-1004336348-839522115-813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44F8"/>
    <w:rsid w:val="006161A9"/>
    <w:rsid w:val="00686126"/>
    <w:rsid w:val="00777B65"/>
    <w:rsid w:val="007A6327"/>
    <w:rsid w:val="007B621A"/>
    <w:rsid w:val="00806BE8"/>
    <w:rsid w:val="009722C6"/>
    <w:rsid w:val="009C5BAC"/>
    <w:rsid w:val="00AA1D8D"/>
    <w:rsid w:val="00B47730"/>
    <w:rsid w:val="00CB0664"/>
    <w:rsid w:val="00E678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829B6"/>
  <w14:defaultImageDpi w14:val="300"/>
  <w15:docId w15:val="{66D448DE-5EE5-40F9-9429-F7B2FE3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21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8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25514C-21A4-41C4-B6D2-BA4533EF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Wreetabrata Kar</cp:lastModifiedBy>
  <cp:revision>2</cp:revision>
  <dcterms:created xsi:type="dcterms:W3CDTF">2025-08-07T14:44:00Z</dcterms:created>
  <dcterms:modified xsi:type="dcterms:W3CDTF">2025-08-07T14:44:00Z</dcterms:modified>
  <cp:category/>
</cp:coreProperties>
</file>